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E3" w:rsidRDefault="00A43EE3" w:rsidP="00A43EE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                   </w:t>
      </w:r>
      <w:r w:rsidRPr="00A43EE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Android Activity Lifecycle</w:t>
      </w:r>
    </w:p>
    <w:p w:rsidR="00A43EE3" w:rsidRPr="00A43EE3" w:rsidRDefault="00A43EE3" w:rsidP="00A43EE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:rsidR="00A43EE3" w:rsidRPr="00A43EE3" w:rsidRDefault="00A43EE3" w:rsidP="00A43EE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                                          </w:t>
      </w:r>
      <w:bookmarkStart w:id="0" w:name="_GoBack"/>
      <w:r w:rsidRPr="005D18C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DC83C0" wp14:editId="4AB76425">
            <wp:extent cx="2718315" cy="3924300"/>
            <wp:effectExtent l="0" t="0" r="0" b="0"/>
            <wp:docPr id="1" name="Picture 1" descr="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392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A43EE3" w:rsidRP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43EE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Android Activity Lifecycle</w:t>
      </w:r>
      <w:r w:rsidRPr="00A43EE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controlled by 7 methods of android.app.Activity class. The android Activity is the subclass of ContextThemeWrapper class.</w:t>
      </w:r>
    </w:p>
    <w:p w:rsidR="00A43EE3" w:rsidRP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43EE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 activity is the single screen in android. It is like window or frame of Java.</w:t>
      </w:r>
    </w:p>
    <w:p w:rsidR="00A43EE3" w:rsidRP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43EE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 the help of activity, you can place all your UI components or widgets in a single screen.</w:t>
      </w:r>
    </w:p>
    <w:p w:rsid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43EE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7 lifecycle method of Activity describes how activity will behave at different states.</w:t>
      </w:r>
    </w:p>
    <w:p w:rsid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Android Activity Lifecycle methods</w:t>
      </w:r>
    </w:p>
    <w:p w:rsidR="00A43EE3" w:rsidRPr="00A43EE3" w:rsidRDefault="00A43EE3" w:rsidP="00A43E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Segoe UI" w:hAnsi="Segoe UI" w:cs="Segoe UI"/>
          <w:color w:val="333333"/>
        </w:rPr>
        <w:t xml:space="preserve"> The 7 lifecycle methods of android activity.</w:t>
      </w:r>
    </w:p>
    <w:tbl>
      <w:tblPr>
        <w:tblW w:w="999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8050"/>
      </w:tblGrid>
      <w:tr w:rsidR="00A43EE3" w:rsidTr="00A43EE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3EE3" w:rsidRDefault="00A43EE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3EE3" w:rsidRDefault="00A43EE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onCreate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when activity is first created.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onStart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when activity is becoming visible to the user.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onResume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when activity will start interacting with the user.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onPause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when activity is not visible to the user.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onStop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when activity is no longer visible to the user.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onRestart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after your activity is stopped, prior to start.</w:t>
            </w:r>
          </w:p>
        </w:tc>
      </w:tr>
      <w:tr w:rsidR="00A43EE3" w:rsidTr="00A43EE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onDestroy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EE3" w:rsidRDefault="00A43EE3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called before the activity is destroyed.</w:t>
            </w:r>
          </w:p>
        </w:tc>
      </w:tr>
    </w:tbl>
    <w:p w:rsidR="00A43EE3" w:rsidRDefault="00A43EE3" w:rsidP="00A43EE3">
      <w:pPr>
        <w:rPr>
          <w:ins w:id="1" w:author="Unknown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lastRenderedPageBreak/>
        <w:drawing>
          <wp:inline distT="0" distB="0" distL="0" distR="0">
            <wp:extent cx="5509557" cy="595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Activity-Life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38" cy="59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hd w:val="clear" w:color="auto" w:fill="FFFFFF"/>
        </w:rPr>
        <w:t> </w:t>
      </w:r>
    </w:p>
    <w:p w:rsidR="00A43EE3" w:rsidRPr="00A43EE3" w:rsidRDefault="00A43EE3" w:rsidP="00A43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333FDE" w:rsidRDefault="008857E2"/>
    <w:sectPr w:rsidR="0033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E3"/>
    <w:rsid w:val="000857F1"/>
    <w:rsid w:val="001B3A43"/>
    <w:rsid w:val="004C4F3F"/>
    <w:rsid w:val="005D18C6"/>
    <w:rsid w:val="008857E2"/>
    <w:rsid w:val="008A1D73"/>
    <w:rsid w:val="00A43EE3"/>
    <w:rsid w:val="00A52904"/>
    <w:rsid w:val="00B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73"/>
  </w:style>
  <w:style w:type="paragraph" w:styleId="Heading1">
    <w:name w:val="heading 1"/>
    <w:basedOn w:val="Normal"/>
    <w:link w:val="Heading1Char"/>
    <w:uiPriority w:val="9"/>
    <w:qFormat/>
    <w:rsid w:val="00A43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1D73"/>
    <w:rPr>
      <w:b/>
      <w:bCs/>
    </w:rPr>
  </w:style>
  <w:style w:type="paragraph" w:styleId="ListParagraph">
    <w:name w:val="List Paragraph"/>
    <w:basedOn w:val="Normal"/>
    <w:uiPriority w:val="34"/>
    <w:qFormat/>
    <w:rsid w:val="008A1D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3E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E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3EE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73"/>
  </w:style>
  <w:style w:type="paragraph" w:styleId="Heading1">
    <w:name w:val="heading 1"/>
    <w:basedOn w:val="Normal"/>
    <w:link w:val="Heading1Char"/>
    <w:uiPriority w:val="9"/>
    <w:qFormat/>
    <w:rsid w:val="00A43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1D73"/>
    <w:rPr>
      <w:b/>
      <w:bCs/>
    </w:rPr>
  </w:style>
  <w:style w:type="paragraph" w:styleId="ListParagraph">
    <w:name w:val="List Paragraph"/>
    <w:basedOn w:val="Normal"/>
    <w:uiPriority w:val="34"/>
    <w:qFormat/>
    <w:rsid w:val="008A1D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3E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E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3EE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4</cp:revision>
  <dcterms:created xsi:type="dcterms:W3CDTF">2023-12-19T08:36:00Z</dcterms:created>
  <dcterms:modified xsi:type="dcterms:W3CDTF">2023-12-22T04:44:00Z</dcterms:modified>
</cp:coreProperties>
</file>